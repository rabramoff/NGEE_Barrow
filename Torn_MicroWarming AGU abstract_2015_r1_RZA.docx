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1603CC" w14:textId="77777777" w:rsidR="00365129" w:rsidRDefault="00365129" w:rsidP="00365129">
      <w:proofErr w:type="spellStart"/>
      <w:r>
        <w:t>Agu</w:t>
      </w:r>
      <w:proofErr w:type="spellEnd"/>
      <w:r>
        <w:t xml:space="preserve"> abstract</w:t>
      </w:r>
    </w:p>
    <w:p w14:paraId="329C84D3" w14:textId="77777777" w:rsidR="00365129" w:rsidRDefault="00365129" w:rsidP="00365129"/>
    <w:p w14:paraId="39A052B7" w14:textId="61859C89" w:rsidR="00365129" w:rsidRDefault="00050622" w:rsidP="00365129">
      <w:pPr>
        <w:rPr>
          <w:b/>
        </w:rPr>
      </w:pPr>
      <w:r>
        <w:rPr>
          <w:b/>
        </w:rPr>
        <w:t>Could</w:t>
      </w:r>
      <w:r w:rsidR="00365129" w:rsidRPr="008E3413">
        <w:rPr>
          <w:b/>
        </w:rPr>
        <w:t xml:space="preserve"> 4 degrees warming change Arctic tundra from carbon sink to carbon source?</w:t>
      </w:r>
      <w:r w:rsidR="00365129">
        <w:rPr>
          <w:b/>
        </w:rPr>
        <w:t xml:space="preserve"> </w:t>
      </w:r>
    </w:p>
    <w:p w14:paraId="6223AF8A" w14:textId="77777777" w:rsidR="008E3413" w:rsidRPr="008E3413" w:rsidRDefault="008E3413" w:rsidP="000A3016">
      <w:pPr>
        <w:rPr>
          <w:b/>
        </w:rPr>
      </w:pPr>
    </w:p>
    <w:p w14:paraId="23E642A6" w14:textId="79896084" w:rsidR="001E6315" w:rsidRDefault="003A7973" w:rsidP="001A442D">
      <w:r>
        <w:t xml:space="preserve">We have set up a controlled, active warming experiment </w:t>
      </w:r>
      <w:r w:rsidR="007D5302">
        <w:t>in</w:t>
      </w:r>
      <w:r w:rsidR="00F67843">
        <w:t xml:space="preserve"> </w:t>
      </w:r>
      <w:del w:id="0" w:author="Margaret Torn" w:date="2015-08-04T23:10:00Z">
        <w:r w:rsidR="00F67843" w:rsidDel="001A442D">
          <w:delText xml:space="preserve">shallow </w:delText>
        </w:r>
      </w:del>
      <w:r w:rsidR="00F67843">
        <w:t xml:space="preserve">permafrost </w:t>
      </w:r>
      <w:ins w:id="1" w:author="Margaret Torn" w:date="2015-08-04T23:10:00Z">
        <w:r w:rsidR="001A442D">
          <w:t xml:space="preserve">soils </w:t>
        </w:r>
      </w:ins>
      <w:r w:rsidR="007D5302">
        <w:t>on the North Slope of Alaska</w:t>
      </w:r>
      <w:r w:rsidR="005D5E62">
        <w:t xml:space="preserve">. </w:t>
      </w:r>
      <w:r w:rsidR="008E3413">
        <w:t xml:space="preserve">The aim of this micro-warming experiment is to investigate the direct effect of soil warming on microbial </w:t>
      </w:r>
      <w:del w:id="2" w:author="Margaret Torn" w:date="2015-08-04T23:13:00Z">
        <w:r w:rsidR="008E3413" w:rsidDel="000957D7">
          <w:delText>activity</w:delText>
        </w:r>
      </w:del>
      <w:ins w:id="3" w:author="Margaret Torn" w:date="2015-08-04T23:13:00Z">
        <w:r w:rsidR="000957D7">
          <w:t>decomposition of soil organic matter</w:t>
        </w:r>
      </w:ins>
      <w:r w:rsidR="00F67843">
        <w:t xml:space="preserve">. </w:t>
      </w:r>
      <w:del w:id="4" w:author="Margaret Torn" w:date="2015-08-04T23:11:00Z">
        <w:r w:rsidR="00F67843" w:rsidDel="001A442D">
          <w:delText xml:space="preserve">Laboratory incubations </w:delText>
        </w:r>
        <w:r w:rsidR="007D5302" w:rsidDel="001A442D">
          <w:delText>can be</w:delText>
        </w:r>
        <w:r w:rsidR="00F67843" w:rsidDel="001A442D">
          <w:delText xml:space="preserve"> used for this purpose, but w</w:delText>
        </w:r>
      </w:del>
      <w:ins w:id="5" w:author="Margaret Torn" w:date="2015-08-04T23:11:00Z">
        <w:r w:rsidR="001A442D">
          <w:t>W</w:t>
        </w:r>
      </w:ins>
      <w:r w:rsidR="00F67843">
        <w:t xml:space="preserve">e </w:t>
      </w:r>
      <w:ins w:id="6" w:author="Margaret Torn" w:date="2015-08-04T23:11:00Z">
        <w:r w:rsidR="001A442D">
          <w:t xml:space="preserve">tested the feasibility of </w:t>
        </w:r>
        <w:r w:rsidR="001A442D">
          <w:rPr>
            <w:rFonts w:eastAsia="Times New Roman" w:cs="Times New Roman"/>
            <w:color w:val="000000"/>
          </w:rPr>
          <w:t>in situ warming of the active layer and permafrost</w:t>
        </w:r>
      </w:ins>
      <w:del w:id="7" w:author="Margaret Torn" w:date="2015-08-04T23:12:00Z">
        <w:r w:rsidR="00F67843" w:rsidDel="001A442D">
          <w:delText>wanted to see if it would be feasible to conduct such experiments in situ</w:delText>
        </w:r>
      </w:del>
      <w:r w:rsidR="00F67843">
        <w:t xml:space="preserve">, </w:t>
      </w:r>
      <w:ins w:id="8" w:author="Margaret Torn" w:date="2015-08-04T23:12:00Z">
        <w:r w:rsidR="000957D7">
          <w:t xml:space="preserve">designed </w:t>
        </w:r>
      </w:ins>
      <w:r w:rsidR="00F67843">
        <w:t>to preserve plant-soil relations and natural</w:t>
      </w:r>
      <w:r w:rsidR="001E6315">
        <w:t xml:space="preserve"> variability in</w:t>
      </w:r>
      <w:r w:rsidR="00F67843">
        <w:t xml:space="preserve"> temperature and precipitation.</w:t>
      </w:r>
      <w:del w:id="9" w:author="Margaret Torn" w:date="2015-08-04T23:13:00Z">
        <w:r w:rsidR="008E3413" w:rsidDel="000957D7">
          <w:delText xml:space="preserve"> </w:delText>
        </w:r>
        <w:r w:rsidR="007D5302" w:rsidDel="000957D7">
          <w:delText>T</w:delText>
        </w:r>
        <w:r w:rsidR="001E6315" w:rsidDel="000957D7">
          <w:delText>he in situ warming approach looks promising.</w:delText>
        </w:r>
      </w:del>
      <w:ins w:id="10" w:author="Margaret Torn" w:date="2015-08-04T23:13:00Z">
        <w:r w:rsidR="000957D7">
          <w:t xml:space="preserve"> </w:t>
        </w:r>
      </w:ins>
      <w:ins w:id="11" w:author="Margaret Torn" w:date="2015-08-04T23:14:00Z">
        <w:del w:id="12" w:author="Rose Abramoff" w:date="2015-08-05T10:23:00Z">
          <w:r w:rsidR="0057409B" w:rsidDel="00FA1AE4">
            <w:delText xml:space="preserve">Based on preliminary results, the approach looks promising. </w:delText>
          </w:r>
        </w:del>
      </w:ins>
      <w:del w:id="13" w:author="Rose Abramoff" w:date="2015-08-05T10:23:00Z">
        <w:r w:rsidR="001E6315" w:rsidDel="00FA1AE4">
          <w:delText xml:space="preserve"> </w:delText>
        </w:r>
      </w:del>
      <w:r>
        <w:t xml:space="preserve">One resistance heater cable per plot </w:t>
      </w:r>
      <w:r w:rsidR="00966181">
        <w:t>(</w:t>
      </w:r>
      <w:r w:rsidR="004A6E26">
        <w:t xml:space="preserve">25 cm diameter plots; </w:t>
      </w:r>
      <w:r w:rsidR="00966181">
        <w:t xml:space="preserve">n=4 blocks) </w:t>
      </w:r>
      <w:r>
        <w:t xml:space="preserve">was inserted vertically to 50 cm, </w:t>
      </w:r>
      <w:r w:rsidR="00AB4066">
        <w:t>spanning</w:t>
      </w:r>
      <w:r>
        <w:t xml:space="preserve"> the full active layer of the tundra soil</w:t>
      </w:r>
      <w:r w:rsidR="00AB4066">
        <w:t xml:space="preserve"> (maximum thaw depth</w:t>
      </w:r>
      <w:r w:rsidR="007D5302">
        <w:t xml:space="preserve"> </w:t>
      </w:r>
      <w:r w:rsidR="00AB4066">
        <w:t>was 40 cm</w:t>
      </w:r>
      <w:r w:rsidR="007D5302">
        <w:t xml:space="preserve"> in 2014</w:t>
      </w:r>
      <w:r w:rsidR="00AB4066">
        <w:t>)</w:t>
      </w:r>
      <w:r>
        <w:t>. Heaters were turned on</w:t>
      </w:r>
      <w:bookmarkStart w:id="14" w:name="_GoBack"/>
      <w:bookmarkEnd w:id="14"/>
      <w:r>
        <w:t xml:space="preserve"> August 1</w:t>
      </w:r>
      <w:r w:rsidR="007D5302">
        <w:t>,</w:t>
      </w:r>
      <w:r w:rsidR="00AB4066">
        <w:t xml:space="preserve"> 2015</w:t>
      </w:r>
      <w:r>
        <w:t>, and heated plots reached 4</w:t>
      </w:r>
      <w:r w:rsidRPr="00FA1AE4">
        <w:rPr>
          <w:vertAlign w:val="superscript"/>
          <w:rPrChange w:id="15" w:author="Rose Abramoff" w:date="2015-08-05T10:24:00Z">
            <w:rPr/>
          </w:rPrChange>
        </w:rPr>
        <w:t>o</w:t>
      </w:r>
      <w:r>
        <w:t xml:space="preserve">C warming within </w:t>
      </w:r>
      <w:r w:rsidR="005F4DDB">
        <w:t>1-3 three days.</w:t>
      </w:r>
      <w:r w:rsidR="00966181">
        <w:t xml:space="preserve"> </w:t>
      </w:r>
      <w:r w:rsidR="005D5E62">
        <w:t xml:space="preserve">We are measuring soil </w:t>
      </w:r>
      <w:proofErr w:type="gramStart"/>
      <w:r w:rsidR="005D5E62">
        <w:t>microclimate,</w:t>
      </w:r>
      <w:proofErr w:type="gramEnd"/>
      <w:r w:rsidR="005D5E62">
        <w:t xml:space="preserve"> thaw depth, CO</w:t>
      </w:r>
      <w:r w:rsidR="005D5E62">
        <w:rPr>
          <w:vertAlign w:val="subscript"/>
        </w:rPr>
        <w:t xml:space="preserve">2 </w:t>
      </w:r>
      <w:r w:rsidR="005D5E62">
        <w:t>and CH</w:t>
      </w:r>
      <w:r w:rsidR="005D5E62" w:rsidRPr="00327EE0">
        <w:rPr>
          <w:vertAlign w:val="subscript"/>
        </w:rPr>
        <w:t>4</w:t>
      </w:r>
      <w:r w:rsidR="005D5E62">
        <w:t xml:space="preserve"> fluxes, and microbial composition, as part of the DOE Next Generation Ecosystem Experiments (NGEE-Arctic).</w:t>
      </w:r>
      <w:ins w:id="16" w:author="Margaret Torn" w:date="2015-08-04T23:14:00Z">
        <w:r w:rsidR="000957D7">
          <w:t xml:space="preserve"> Based on preliminary results, the approach looks promising</w:t>
        </w:r>
        <w:r w:rsidR="0057409B">
          <w:t>.</w:t>
        </w:r>
      </w:ins>
    </w:p>
    <w:p w14:paraId="7B62DE14" w14:textId="77777777" w:rsidR="001E6315" w:rsidRDefault="001E6315" w:rsidP="000A3016"/>
    <w:p w14:paraId="205AE24D" w14:textId="2D6B68B9" w:rsidR="000A3016" w:rsidRDefault="008E3413" w:rsidP="000A3016">
      <w:r>
        <w:t xml:space="preserve">Ecosystem respiration was immediately higher in all heated plots, and net ecosystem exchange under clear </w:t>
      </w:r>
      <w:r w:rsidR="000325C0">
        <w:t xml:space="preserve">chambers changed from </w:t>
      </w:r>
      <w:r>
        <w:t>net uptake</w:t>
      </w:r>
      <w:r w:rsidR="000325C0">
        <w:t xml:space="preserve"> </w:t>
      </w:r>
      <w:r>
        <w:t xml:space="preserve">to positive </w:t>
      </w:r>
      <w:r w:rsidR="000325C0">
        <w:t xml:space="preserve">flux to atmosphere </w:t>
      </w:r>
      <w:r>
        <w:t xml:space="preserve">in two of the </w:t>
      </w:r>
      <w:r w:rsidR="00F67843">
        <w:t xml:space="preserve">four </w:t>
      </w:r>
      <w:r>
        <w:t xml:space="preserve">blocks. </w:t>
      </w:r>
      <w:r w:rsidR="004A6E26">
        <w:t xml:space="preserve">This </w:t>
      </w:r>
      <w:r w:rsidR="00C14DF8">
        <w:t>rapid</w:t>
      </w:r>
      <w:r w:rsidR="004A6E26">
        <w:t xml:space="preserve"> response of </w:t>
      </w:r>
      <w:r w:rsidR="00C14DF8">
        <w:t xml:space="preserve">the </w:t>
      </w:r>
      <w:r w:rsidR="004A6E26">
        <w:t>extant microbial community and substrates</w:t>
      </w:r>
      <w:r w:rsidR="00C14DF8">
        <w:t xml:space="preserve"> avoids the complication of </w:t>
      </w:r>
      <w:r w:rsidR="00F67843">
        <w:t>separating the</w:t>
      </w:r>
      <w:r w:rsidR="00C14DF8">
        <w:t xml:space="preserve"> direct responses from acclimation and changes in </w:t>
      </w:r>
      <w:r w:rsidR="004A6E26">
        <w:t>substrate availability.</w:t>
      </w:r>
      <w:r w:rsidR="00C14DF8">
        <w:t xml:space="preserve"> </w:t>
      </w:r>
      <w:commentRangeStart w:id="17"/>
      <w:r w:rsidR="00C14DF8">
        <w:t>However,</w:t>
      </w:r>
      <w:del w:id="18" w:author="Rose Abramoff" w:date="2015-08-05T10:28:00Z">
        <w:r w:rsidR="00C14DF8" w:rsidDel="00FA1AE4">
          <w:delText xml:space="preserve"> the real answer to the question of </w:delText>
        </w:r>
        <w:r w:rsidR="00F67843" w:rsidDel="00FA1AE4">
          <w:delText>the</w:delText>
        </w:r>
      </w:del>
      <w:r w:rsidR="00F67843">
        <w:t xml:space="preserve"> future </w:t>
      </w:r>
      <w:r w:rsidR="00C14DF8">
        <w:t xml:space="preserve">Arctic </w:t>
      </w:r>
      <w:r w:rsidR="00301160">
        <w:t>tundra carbon</w:t>
      </w:r>
      <w:r w:rsidR="00C14DF8">
        <w:t xml:space="preserve"> balance will depend </w:t>
      </w:r>
      <w:proofErr w:type="gramStart"/>
      <w:r w:rsidR="00C14DF8">
        <w:t>on both</w:t>
      </w:r>
      <w:proofErr w:type="gramEnd"/>
      <w:r w:rsidR="00C14DF8">
        <w:t xml:space="preserve"> short term and long term </w:t>
      </w:r>
      <w:r w:rsidR="00F67843">
        <w:t xml:space="preserve">microbial </w:t>
      </w:r>
      <w:r w:rsidR="00C14DF8">
        <w:t>responses, as well as</w:t>
      </w:r>
      <w:r w:rsidR="00301160">
        <w:t xml:space="preserve"> the links between warming, decomposition, nitrogen mineralization, and plant growth</w:t>
      </w:r>
      <w:commentRangeEnd w:id="17"/>
      <w:r w:rsidR="00FA1AE4">
        <w:rPr>
          <w:rStyle w:val="CommentReference"/>
        </w:rPr>
        <w:commentReference w:id="17"/>
      </w:r>
      <w:r w:rsidR="00301160">
        <w:t xml:space="preserve">. </w:t>
      </w:r>
      <w:r w:rsidR="001E6315">
        <w:t>Thus, we envision that distributed a</w:t>
      </w:r>
      <w:r w:rsidR="00301160">
        <w:t>ctive</w:t>
      </w:r>
      <w:ins w:id="19" w:author="Rose Abramoff" w:date="2015-08-05T10:27:00Z">
        <w:r w:rsidR="00FA1AE4">
          <w:t xml:space="preserve"> </w:t>
        </w:r>
      </w:ins>
      <w:del w:id="20" w:author="Rose Abramoff" w:date="2015-08-05T10:27:00Z">
        <w:r w:rsidR="001E6315" w:rsidDel="00FA1AE4">
          <w:delText>-</w:delText>
        </w:r>
      </w:del>
      <w:r w:rsidR="001E6315">
        <w:t>warming plots could be combined with longer term passive warming</w:t>
      </w:r>
      <w:r w:rsidR="000325C0">
        <w:t>, gradient studies, and modeling approaches</w:t>
      </w:r>
      <w:r w:rsidR="007D5302">
        <w:t>.</w:t>
      </w:r>
    </w:p>
    <w:p w14:paraId="4FB39272" w14:textId="77777777" w:rsidR="008E3413" w:rsidRDefault="008E3413" w:rsidP="000A3016"/>
    <w:p w14:paraId="59A87784" w14:textId="77777777" w:rsidR="000A3016" w:rsidRDefault="000A3016" w:rsidP="000A3016"/>
    <w:p w14:paraId="3BED1850" w14:textId="77777777" w:rsidR="000A3016" w:rsidRDefault="000A3016" w:rsidP="000A3016"/>
    <w:p w14:paraId="28E0E77B" w14:textId="77777777" w:rsidR="007B0D84" w:rsidRPr="00A7722A" w:rsidRDefault="007B0D84" w:rsidP="007B0D84">
      <w:pPr>
        <w:rPr>
          <w:b/>
          <w:u w:val="single"/>
        </w:rPr>
      </w:pPr>
      <w:r w:rsidRPr="00A7722A">
        <w:rPr>
          <w:b/>
          <w:u w:val="single"/>
        </w:rPr>
        <w:t>Arctic warming</w:t>
      </w:r>
    </w:p>
    <w:p w14:paraId="571D1926" w14:textId="77777777" w:rsidR="007B0D84" w:rsidRDefault="007B0D84" w:rsidP="007B0D84">
      <w:r>
        <w:t>Stan Wullschleger</w:t>
      </w:r>
    </w:p>
    <w:p w14:paraId="38F45592" w14:textId="77777777" w:rsidR="007B0D84" w:rsidRDefault="007B0D84" w:rsidP="007B0D84">
      <w:r>
        <w:t>Rose Abramoff</w:t>
      </w:r>
    </w:p>
    <w:p w14:paraId="1083A5D9" w14:textId="77777777" w:rsidR="007B0D84" w:rsidRDefault="007B0D84" w:rsidP="007B0D84">
      <w:r>
        <w:t>Ori</w:t>
      </w:r>
    </w:p>
    <w:p w14:paraId="257E2736" w14:textId="77777777" w:rsidR="007B0D84" w:rsidRDefault="007B0D84" w:rsidP="007B0D84">
      <w:r>
        <w:t>Bryan Curtis</w:t>
      </w:r>
    </w:p>
    <w:p w14:paraId="73B310FD" w14:textId="77777777" w:rsidR="007B0D84" w:rsidRDefault="007B0D84" w:rsidP="007B0D84">
      <w:r>
        <w:t>Lydia</w:t>
      </w:r>
    </w:p>
    <w:p w14:paraId="5182F302" w14:textId="77777777" w:rsidR="00A7722A" w:rsidRDefault="00A7722A"/>
    <w:sectPr w:rsidR="00A7722A" w:rsidSect="00087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7" w:author="Rose Abramoff" w:date="2015-08-05T10:27:00Z" w:initials="RA">
    <w:p w14:paraId="66A29D7A" w14:textId="07803833" w:rsidR="00FA1AE4" w:rsidRDefault="00FA1AE4">
      <w:pPr>
        <w:pStyle w:val="CommentText"/>
      </w:pPr>
      <w:r>
        <w:rPr>
          <w:rStyle w:val="CommentReference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22A"/>
    <w:rsid w:val="000325C0"/>
    <w:rsid w:val="00050622"/>
    <w:rsid w:val="00087CCA"/>
    <w:rsid w:val="000957D7"/>
    <w:rsid w:val="000A3016"/>
    <w:rsid w:val="001A442D"/>
    <w:rsid w:val="001E6315"/>
    <w:rsid w:val="00216765"/>
    <w:rsid w:val="00301160"/>
    <w:rsid w:val="003640B3"/>
    <w:rsid w:val="00365129"/>
    <w:rsid w:val="0037503A"/>
    <w:rsid w:val="003A7973"/>
    <w:rsid w:val="004A6E26"/>
    <w:rsid w:val="004B26C9"/>
    <w:rsid w:val="00550425"/>
    <w:rsid w:val="0057409B"/>
    <w:rsid w:val="005D5E62"/>
    <w:rsid w:val="005F4DDB"/>
    <w:rsid w:val="007B0D84"/>
    <w:rsid w:val="007D5302"/>
    <w:rsid w:val="008E3413"/>
    <w:rsid w:val="00966181"/>
    <w:rsid w:val="009D0A25"/>
    <w:rsid w:val="009E5782"/>
    <w:rsid w:val="00A7722A"/>
    <w:rsid w:val="00AB4066"/>
    <w:rsid w:val="00AD19C7"/>
    <w:rsid w:val="00AD7E03"/>
    <w:rsid w:val="00B16328"/>
    <w:rsid w:val="00C14DF8"/>
    <w:rsid w:val="00DE003F"/>
    <w:rsid w:val="00F67843"/>
    <w:rsid w:val="00FA1AE4"/>
    <w:rsid w:val="00FB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D8C1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765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94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943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A1AE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1AE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1AE4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1AE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1AE4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765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94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943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A1AE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1AE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1AE4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1AE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1AE4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321</Words>
  <Characters>1835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Torn</dc:creator>
  <cp:keywords/>
  <dc:description/>
  <cp:lastModifiedBy>Rose Abramoff</cp:lastModifiedBy>
  <cp:revision>3</cp:revision>
  <dcterms:created xsi:type="dcterms:W3CDTF">2015-08-05T17:22:00Z</dcterms:created>
  <dcterms:modified xsi:type="dcterms:W3CDTF">2015-08-05T17:55:00Z</dcterms:modified>
</cp:coreProperties>
</file>